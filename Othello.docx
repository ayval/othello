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704" w:rsidRDefault="005A110A" w:rsidP="005A110A">
      <w:pPr>
        <w:jc w:val="center"/>
        <w:rPr>
          <w:b/>
          <w:bCs/>
          <w:sz w:val="32"/>
          <w:szCs w:val="32"/>
          <w:u w:val="single"/>
          <w:rtl/>
        </w:rPr>
      </w:pPr>
      <w:r w:rsidRPr="005A110A">
        <w:rPr>
          <w:b/>
          <w:bCs/>
          <w:sz w:val="32"/>
          <w:szCs w:val="32"/>
          <w:u w:val="single"/>
        </w:rPr>
        <w:t>Othello</w:t>
      </w:r>
    </w:p>
    <w:p w:rsidR="005A110A" w:rsidRPr="005A110A" w:rsidRDefault="00E35CEE" w:rsidP="005A110A">
      <w:pPr>
        <w:jc w:val="center"/>
        <w:rPr>
          <w:b/>
          <w:bCs/>
        </w:rPr>
      </w:pPr>
      <w:proofErr w:type="spellStart"/>
      <w:r w:rsidRPr="00E35CEE">
        <w:rPr>
          <w:b/>
          <w:bCs/>
        </w:rPr>
        <w:t>Avyal</w:t>
      </w:r>
      <w:proofErr w:type="spellEnd"/>
      <w:r w:rsidRPr="00E35CEE">
        <w:rPr>
          <w:b/>
          <w:bCs/>
        </w:rPr>
        <w:t xml:space="preserve"> Ron </w:t>
      </w:r>
      <w:r>
        <w:rPr>
          <w:b/>
          <w:bCs/>
        </w:rPr>
        <w:t xml:space="preserve">&amp; </w:t>
      </w:r>
      <w:proofErr w:type="spellStart"/>
      <w:r w:rsidR="005A110A" w:rsidRPr="005A110A">
        <w:rPr>
          <w:b/>
          <w:bCs/>
        </w:rPr>
        <w:t>Dor</w:t>
      </w:r>
      <w:proofErr w:type="spellEnd"/>
      <w:r w:rsidR="005A110A" w:rsidRPr="005A110A">
        <w:rPr>
          <w:b/>
          <w:bCs/>
        </w:rPr>
        <w:t xml:space="preserve"> Zohar</w:t>
      </w:r>
    </w:p>
    <w:p w:rsidR="005A110A" w:rsidRDefault="005A110A" w:rsidP="005A110A">
      <w:pPr>
        <w:rPr>
          <w:b/>
          <w:bCs/>
          <w:sz w:val="24"/>
          <w:szCs w:val="24"/>
          <w:rtl/>
        </w:rPr>
      </w:pPr>
    </w:p>
    <w:p w:rsidR="005A110A" w:rsidRDefault="005A110A" w:rsidP="005A110A">
      <w:pPr>
        <w:rPr>
          <w:b/>
          <w:bCs/>
          <w:sz w:val="24"/>
          <w:szCs w:val="24"/>
          <w:u w:val="single"/>
          <w:rtl/>
        </w:rPr>
      </w:pPr>
      <w:r w:rsidRPr="005A110A">
        <w:rPr>
          <w:rFonts w:hint="cs"/>
          <w:b/>
          <w:bCs/>
          <w:sz w:val="24"/>
          <w:szCs w:val="24"/>
          <w:u w:val="single"/>
          <w:rtl/>
        </w:rPr>
        <w:t>מבנה נתונים:</w:t>
      </w:r>
    </w:p>
    <w:p w:rsidR="005A110A" w:rsidRPr="005A110A" w:rsidRDefault="005A110A" w:rsidP="005A110A">
      <w:pPr>
        <w:rPr>
          <w:sz w:val="24"/>
          <w:szCs w:val="24"/>
          <w:u w:val="single"/>
          <w:rtl/>
        </w:rPr>
      </w:pPr>
      <w:r>
        <w:rPr>
          <w:rFonts w:hint="cs"/>
          <w:sz w:val="24"/>
          <w:szCs w:val="24"/>
          <w:u w:val="single"/>
        </w:rPr>
        <w:t>B</w:t>
      </w:r>
      <w:r>
        <w:rPr>
          <w:sz w:val="24"/>
          <w:szCs w:val="24"/>
          <w:u w:val="single"/>
        </w:rPr>
        <w:t>oard</w:t>
      </w:r>
      <w:r w:rsidRPr="005A110A">
        <w:rPr>
          <w:rFonts w:hint="cs"/>
          <w:sz w:val="24"/>
          <w:szCs w:val="24"/>
          <w:u w:val="single"/>
          <w:rtl/>
        </w:rPr>
        <w:t>:</w:t>
      </w:r>
    </w:p>
    <w:p w:rsidR="005A110A" w:rsidRDefault="005A110A" w:rsidP="005A110A">
      <w:pPr>
        <w:rPr>
          <w:sz w:val="24"/>
          <w:szCs w:val="24"/>
          <w:rtl/>
        </w:rPr>
      </w:pPr>
      <w:r>
        <w:rPr>
          <w:rFonts w:hint="cs"/>
          <w:sz w:val="24"/>
          <w:szCs w:val="24"/>
          <w:rtl/>
        </w:rPr>
        <w:t>מבנה הנתונים שבחרנו להשתמש ללוח הוא רשימה של רשימות, אשר כל רשימה ברשימות מייצג שורה בלוח, וכל תא בשורה מייצג את תוכן התא שנמצא. לדוגמא, בתא ה</w:t>
      </w:r>
      <w:r>
        <w:rPr>
          <w:sz w:val="24"/>
          <w:szCs w:val="24"/>
        </w:rPr>
        <w:t>Board[3][2]</w:t>
      </w:r>
      <w:r>
        <w:rPr>
          <w:rFonts w:hint="cs"/>
          <w:sz w:val="24"/>
          <w:szCs w:val="24"/>
          <w:rtl/>
        </w:rPr>
        <w:t xml:space="preserve"> יהיה הערך (</w:t>
      </w:r>
      <w:proofErr w:type="spellStart"/>
      <w:r>
        <w:rPr>
          <w:sz w:val="24"/>
          <w:szCs w:val="24"/>
        </w:rPr>
        <w:t>black,white</w:t>
      </w:r>
      <w:proofErr w:type="spellEnd"/>
      <w:r>
        <w:rPr>
          <w:sz w:val="24"/>
          <w:szCs w:val="24"/>
        </w:rPr>
        <w:t xml:space="preserve"> or empty</w:t>
      </w:r>
      <w:r>
        <w:rPr>
          <w:rFonts w:hint="cs"/>
          <w:sz w:val="24"/>
          <w:szCs w:val="24"/>
          <w:rtl/>
        </w:rPr>
        <w:t>) של התא של שורה 3 עמודה 2.</w:t>
      </w:r>
    </w:p>
    <w:p w:rsidR="005A110A" w:rsidRDefault="005A110A" w:rsidP="005A110A">
      <w:pPr>
        <w:rPr>
          <w:sz w:val="24"/>
          <w:szCs w:val="24"/>
          <w:rtl/>
        </w:rPr>
      </w:pPr>
      <w:r w:rsidRPr="005A110A">
        <w:rPr>
          <w:sz w:val="24"/>
          <w:szCs w:val="24"/>
          <w:u w:val="single"/>
        </w:rPr>
        <w:t>Position</w:t>
      </w:r>
      <w:r>
        <w:rPr>
          <w:rFonts w:hint="cs"/>
          <w:sz w:val="24"/>
          <w:szCs w:val="24"/>
          <w:rtl/>
        </w:rPr>
        <w:t>:</w:t>
      </w:r>
    </w:p>
    <w:p w:rsidR="005A110A" w:rsidRDefault="005A110A" w:rsidP="005A110A">
      <w:pPr>
        <w:rPr>
          <w:rFonts w:hint="cs"/>
          <w:sz w:val="24"/>
          <w:szCs w:val="24"/>
          <w:rtl/>
        </w:rPr>
      </w:pPr>
      <w:r>
        <w:rPr>
          <w:rFonts w:hint="cs"/>
          <w:sz w:val="24"/>
          <w:szCs w:val="24"/>
          <w:rtl/>
        </w:rPr>
        <w:t xml:space="preserve">בשיטת האלפא-בטא ניתן למצוא את מבנה הנתונים </w:t>
      </w:r>
      <w:r>
        <w:rPr>
          <w:sz w:val="24"/>
          <w:szCs w:val="24"/>
        </w:rPr>
        <w:t>Position</w:t>
      </w:r>
      <w:r>
        <w:rPr>
          <w:rFonts w:hint="cs"/>
          <w:sz w:val="24"/>
          <w:szCs w:val="24"/>
          <w:rtl/>
        </w:rPr>
        <w:t xml:space="preserve"> שהוא המבנה של </w:t>
      </w:r>
      <w:r>
        <w:rPr>
          <w:sz w:val="24"/>
          <w:szCs w:val="24"/>
        </w:rPr>
        <w:t>p(</w:t>
      </w:r>
      <w:proofErr w:type="spellStart"/>
      <w:r>
        <w:rPr>
          <w:sz w:val="24"/>
          <w:szCs w:val="24"/>
        </w:rPr>
        <w:t>Board,Player</w:t>
      </w:r>
      <w:proofErr w:type="spellEnd"/>
      <w:r>
        <w:rPr>
          <w:sz w:val="24"/>
          <w:szCs w:val="24"/>
        </w:rPr>
        <w:t>)</w:t>
      </w:r>
      <w:r>
        <w:rPr>
          <w:rFonts w:hint="cs"/>
          <w:sz w:val="24"/>
          <w:szCs w:val="24"/>
          <w:rtl/>
        </w:rPr>
        <w:t>.</w:t>
      </w:r>
    </w:p>
    <w:p w:rsidR="005A110A" w:rsidRDefault="005A110A" w:rsidP="005A110A">
      <w:pPr>
        <w:rPr>
          <w:rFonts w:hint="cs"/>
          <w:sz w:val="24"/>
          <w:szCs w:val="24"/>
          <w:rtl/>
        </w:rPr>
      </w:pPr>
      <w:r>
        <w:rPr>
          <w:rFonts w:hint="cs"/>
          <w:sz w:val="24"/>
          <w:szCs w:val="24"/>
          <w:rtl/>
        </w:rPr>
        <w:t>מבנה נתונים זה מאחסן את מצב הלוח, ותור מי עכשיו (</w:t>
      </w:r>
      <w:r>
        <w:rPr>
          <w:sz w:val="24"/>
          <w:szCs w:val="24"/>
        </w:rPr>
        <w:t>Player=black/white</w:t>
      </w:r>
      <w:r>
        <w:rPr>
          <w:rFonts w:hint="cs"/>
          <w:sz w:val="24"/>
          <w:szCs w:val="24"/>
          <w:rtl/>
        </w:rPr>
        <w:t>).</w:t>
      </w:r>
    </w:p>
    <w:p w:rsidR="005A110A" w:rsidRDefault="005A110A" w:rsidP="005A110A">
      <w:pPr>
        <w:rPr>
          <w:rFonts w:hint="cs"/>
          <w:sz w:val="24"/>
          <w:szCs w:val="24"/>
          <w:rtl/>
        </w:rPr>
      </w:pPr>
    </w:p>
    <w:p w:rsidR="005A110A" w:rsidRDefault="005A110A" w:rsidP="005A110A">
      <w:pPr>
        <w:rPr>
          <w:sz w:val="24"/>
          <w:szCs w:val="24"/>
          <w:u w:val="single"/>
          <w:rtl/>
        </w:rPr>
      </w:pPr>
      <w:r w:rsidRPr="005A110A">
        <w:rPr>
          <w:sz w:val="24"/>
          <w:szCs w:val="24"/>
          <w:u w:val="single"/>
        </w:rPr>
        <w:t>Move</w:t>
      </w:r>
      <w:r>
        <w:rPr>
          <w:rFonts w:hint="cs"/>
          <w:sz w:val="24"/>
          <w:szCs w:val="24"/>
          <w:u w:val="single"/>
          <w:rtl/>
        </w:rPr>
        <w:t>:</w:t>
      </w:r>
    </w:p>
    <w:p w:rsidR="005A110A" w:rsidRPr="005A110A" w:rsidRDefault="005A110A" w:rsidP="005A110A">
      <w:pPr>
        <w:rPr>
          <w:rFonts w:hint="cs"/>
          <w:sz w:val="24"/>
          <w:szCs w:val="24"/>
          <w:rtl/>
        </w:rPr>
      </w:pPr>
      <w:r>
        <w:rPr>
          <w:rFonts w:hint="cs"/>
          <w:sz w:val="24"/>
          <w:szCs w:val="24"/>
          <w:rtl/>
        </w:rPr>
        <w:t xml:space="preserve">צעד יראה במבנה הנתונים </w:t>
      </w:r>
      <w:r>
        <w:rPr>
          <w:sz w:val="24"/>
          <w:szCs w:val="24"/>
        </w:rPr>
        <w:t>c(X,Y)</w:t>
      </w:r>
      <w:r>
        <w:rPr>
          <w:rFonts w:hint="cs"/>
          <w:sz w:val="24"/>
          <w:szCs w:val="24"/>
          <w:rtl/>
        </w:rPr>
        <w:t>, שמה שהוא מייצג זה את התא שבו נרצה לשים את המטבע הבא.</w:t>
      </w:r>
    </w:p>
    <w:p w:rsidR="005A110A" w:rsidRDefault="005A110A" w:rsidP="005A110A">
      <w:pPr>
        <w:rPr>
          <w:rFonts w:hint="cs"/>
          <w:sz w:val="24"/>
          <w:szCs w:val="24"/>
          <w:rtl/>
        </w:rPr>
      </w:pPr>
    </w:p>
    <w:p w:rsidR="005A110A" w:rsidRDefault="005A110A" w:rsidP="005A110A">
      <w:pPr>
        <w:rPr>
          <w:b/>
          <w:bCs/>
          <w:sz w:val="24"/>
          <w:szCs w:val="24"/>
          <w:u w:val="single"/>
          <w:rtl/>
        </w:rPr>
      </w:pPr>
      <w:r>
        <w:rPr>
          <w:rFonts w:hint="cs"/>
          <w:b/>
          <w:bCs/>
          <w:sz w:val="24"/>
          <w:szCs w:val="24"/>
          <w:u w:val="single"/>
          <w:rtl/>
        </w:rPr>
        <w:t>אלפא בטא:</w:t>
      </w:r>
    </w:p>
    <w:p w:rsidR="005A110A" w:rsidRDefault="005A110A" w:rsidP="0069767B">
      <w:pPr>
        <w:rPr>
          <w:rFonts w:hint="cs"/>
          <w:sz w:val="24"/>
          <w:szCs w:val="24"/>
          <w:rtl/>
        </w:rPr>
      </w:pPr>
      <w:r>
        <w:rPr>
          <w:rFonts w:hint="cs"/>
          <w:sz w:val="24"/>
          <w:szCs w:val="24"/>
          <w:rtl/>
        </w:rPr>
        <w:t xml:space="preserve">אלפא בטא שלנו מקבל </w:t>
      </w:r>
      <w:r w:rsidR="0069767B">
        <w:rPr>
          <w:rFonts w:hint="cs"/>
          <w:sz w:val="24"/>
          <w:szCs w:val="24"/>
          <w:rtl/>
        </w:rPr>
        <w:t xml:space="preserve">את </w:t>
      </w:r>
      <w:r w:rsidR="0069767B">
        <w:rPr>
          <w:sz w:val="24"/>
          <w:szCs w:val="24"/>
        </w:rPr>
        <w:t>Position</w:t>
      </w:r>
      <w:r w:rsidR="0069767B">
        <w:rPr>
          <w:rFonts w:hint="cs"/>
          <w:sz w:val="24"/>
          <w:szCs w:val="24"/>
          <w:rtl/>
        </w:rPr>
        <w:t>, אשר הוא מבנה המתואר למעלה, וכמו כן אלפא ובטא יהיו בטווח 100 למינוס 100.</w:t>
      </w:r>
    </w:p>
    <w:p w:rsidR="0069767B" w:rsidRDefault="0069767B" w:rsidP="0069767B">
      <w:pPr>
        <w:rPr>
          <w:sz w:val="24"/>
          <w:szCs w:val="24"/>
          <w:rtl/>
        </w:rPr>
      </w:pPr>
      <w:r>
        <w:rPr>
          <w:rFonts w:hint="cs"/>
          <w:sz w:val="24"/>
          <w:szCs w:val="24"/>
          <w:rtl/>
        </w:rPr>
        <w:t>הוא מחזיר את הצעד שאותו המחשב יבצע:</w:t>
      </w:r>
    </w:p>
    <w:p w:rsidR="0069767B" w:rsidRDefault="0069767B" w:rsidP="0069767B">
      <w:pPr>
        <w:rPr>
          <w:sz w:val="24"/>
          <w:szCs w:val="24"/>
          <w:rtl/>
        </w:rPr>
      </w:pPr>
      <w:r>
        <w:rPr>
          <w:rFonts w:hint="cs"/>
          <w:sz w:val="24"/>
          <w:szCs w:val="24"/>
          <w:rtl/>
        </w:rPr>
        <w:t xml:space="preserve">נבדוק אם העומק שאליו הגענו הוא 0, במידה וכן, נעבור ל"עלי עץ ההחלטה" שזאת פונקצית </w:t>
      </w:r>
      <w:r>
        <w:rPr>
          <w:sz w:val="24"/>
          <w:szCs w:val="24"/>
        </w:rPr>
        <w:t>value</w:t>
      </w:r>
      <w:r>
        <w:rPr>
          <w:rFonts w:hint="cs"/>
          <w:sz w:val="24"/>
          <w:szCs w:val="24"/>
          <w:rtl/>
        </w:rPr>
        <w:t>, שמבצעת את פונקצית היוריסטיקה שלנו בהינתן מצב הלוח.</w:t>
      </w:r>
    </w:p>
    <w:p w:rsidR="0069767B" w:rsidRDefault="0069767B" w:rsidP="0069767B">
      <w:pPr>
        <w:rPr>
          <w:sz w:val="24"/>
          <w:szCs w:val="24"/>
        </w:rPr>
      </w:pPr>
      <w:r>
        <w:rPr>
          <w:rFonts w:hint="cs"/>
          <w:sz w:val="24"/>
          <w:szCs w:val="24"/>
          <w:rtl/>
        </w:rPr>
        <w:t xml:space="preserve"> במידה והעומק גדול מ0, נקבל את כל המהלכים האפשריים עבור הפוזיציה (</w:t>
      </w:r>
      <w:r>
        <w:rPr>
          <w:sz w:val="24"/>
          <w:szCs w:val="24"/>
        </w:rPr>
        <w:t>Position</w:t>
      </w:r>
      <w:r>
        <w:rPr>
          <w:rFonts w:hint="cs"/>
          <w:sz w:val="24"/>
          <w:szCs w:val="24"/>
          <w:rtl/>
        </w:rPr>
        <w:t xml:space="preserve">) שלנו, ועבור מהלכים אלה (קיים לפחות אחד כאשר אנחנו נכנסים לאלפא בטא בהתחלה, זאת מכיוון שבפרדיקט </w:t>
      </w:r>
      <w:proofErr w:type="spellStart"/>
      <w:r>
        <w:rPr>
          <w:sz w:val="24"/>
          <w:szCs w:val="24"/>
        </w:rPr>
        <w:t>choose_move</w:t>
      </w:r>
      <w:proofErr w:type="spellEnd"/>
      <w:r>
        <w:rPr>
          <w:rFonts w:hint="cs"/>
          <w:sz w:val="24"/>
          <w:szCs w:val="24"/>
          <w:rtl/>
        </w:rPr>
        <w:t xml:space="preserve"> אשר קורא לאלפא-בטא אנחנו בודקים האם קיימים צעדים אפשריים), נקרא ל</w:t>
      </w:r>
      <w:proofErr w:type="spellStart"/>
      <w:r>
        <w:rPr>
          <w:sz w:val="24"/>
          <w:szCs w:val="24"/>
        </w:rPr>
        <w:t>bestmove</w:t>
      </w:r>
      <w:proofErr w:type="spellEnd"/>
      <w:r>
        <w:rPr>
          <w:rFonts w:hint="cs"/>
          <w:sz w:val="24"/>
          <w:szCs w:val="24"/>
          <w:rtl/>
        </w:rPr>
        <w:t xml:space="preserve"> שיחזיר לנו את המהלך הרצוי.</w:t>
      </w:r>
    </w:p>
    <w:p w:rsidR="006B114A" w:rsidRDefault="0069767B" w:rsidP="006B114A">
      <w:pPr>
        <w:rPr>
          <w:rFonts w:hint="cs"/>
          <w:sz w:val="24"/>
          <w:szCs w:val="24"/>
          <w:rtl/>
        </w:rPr>
      </w:pPr>
      <w:proofErr w:type="spellStart"/>
      <w:r w:rsidRPr="0069767B">
        <w:rPr>
          <w:sz w:val="24"/>
          <w:szCs w:val="24"/>
        </w:rPr>
        <w:t>Bestmove</w:t>
      </w:r>
      <w:proofErr w:type="spellEnd"/>
      <w:r>
        <w:rPr>
          <w:rFonts w:hint="cs"/>
          <w:sz w:val="24"/>
          <w:szCs w:val="24"/>
          <w:rtl/>
        </w:rPr>
        <w:t xml:space="preserve">: פרדיקט זה מקבל מהלכים אפשריים, ועבור כל </w:t>
      </w:r>
      <w:r w:rsidR="006B114A">
        <w:rPr>
          <w:rFonts w:hint="cs"/>
          <w:sz w:val="24"/>
          <w:szCs w:val="24"/>
          <w:rtl/>
        </w:rPr>
        <w:t>מהלך מבצע אותו על הפוזיציה שלנו, משנה את השחקנים ומבצע אלפא-בטא על הפוזיציה החדשה.</w:t>
      </w:r>
    </w:p>
    <w:p w:rsidR="0069767B" w:rsidRDefault="006B114A" w:rsidP="006B114A">
      <w:pPr>
        <w:rPr>
          <w:rFonts w:hint="cs"/>
          <w:sz w:val="24"/>
          <w:szCs w:val="24"/>
          <w:rtl/>
        </w:rPr>
      </w:pPr>
      <w:r>
        <w:rPr>
          <w:rFonts w:hint="cs"/>
          <w:sz w:val="24"/>
          <w:szCs w:val="24"/>
          <w:rtl/>
        </w:rPr>
        <w:t>לאחר מכן הוא מבצע גזימה (</w:t>
      </w:r>
      <w:r>
        <w:rPr>
          <w:sz w:val="24"/>
          <w:szCs w:val="24"/>
        </w:rPr>
        <w:t>cutoff</w:t>
      </w:r>
      <w:r>
        <w:rPr>
          <w:rFonts w:hint="cs"/>
          <w:sz w:val="24"/>
          <w:szCs w:val="24"/>
          <w:rtl/>
        </w:rPr>
        <w:t>).</w:t>
      </w:r>
    </w:p>
    <w:p w:rsidR="006B114A" w:rsidRDefault="006B114A" w:rsidP="006B114A">
      <w:pPr>
        <w:rPr>
          <w:rFonts w:hint="cs"/>
          <w:sz w:val="24"/>
          <w:szCs w:val="24"/>
          <w:rtl/>
        </w:rPr>
      </w:pPr>
      <w:r>
        <w:rPr>
          <w:rFonts w:hint="cs"/>
          <w:sz w:val="24"/>
          <w:szCs w:val="24"/>
          <w:rtl/>
        </w:rPr>
        <w:t>ומחזיר לבסוף את הערך של אלפא ובטא.</w:t>
      </w:r>
    </w:p>
    <w:p w:rsidR="006B114A" w:rsidRDefault="006B114A" w:rsidP="006B114A">
      <w:pPr>
        <w:rPr>
          <w:sz w:val="24"/>
          <w:szCs w:val="24"/>
        </w:rPr>
      </w:pPr>
    </w:p>
    <w:p w:rsidR="006B114A" w:rsidRDefault="006B114A" w:rsidP="006B114A">
      <w:pPr>
        <w:rPr>
          <w:rFonts w:hint="cs"/>
          <w:sz w:val="24"/>
          <w:szCs w:val="24"/>
          <w:rtl/>
        </w:rPr>
      </w:pPr>
      <w:r w:rsidRPr="006B114A">
        <w:rPr>
          <w:sz w:val="24"/>
          <w:szCs w:val="24"/>
          <w:u w:val="single"/>
        </w:rPr>
        <w:lastRenderedPageBreak/>
        <w:t>Cutoff</w:t>
      </w:r>
      <w:r w:rsidRPr="006B114A">
        <w:rPr>
          <w:rFonts w:hint="cs"/>
          <w:sz w:val="24"/>
          <w:szCs w:val="24"/>
          <w:u w:val="single"/>
          <w:rtl/>
        </w:rPr>
        <w:t>:</w:t>
      </w:r>
      <w:r>
        <w:rPr>
          <w:rFonts w:hint="cs"/>
          <w:sz w:val="24"/>
          <w:szCs w:val="24"/>
          <w:u w:val="single"/>
          <w:rtl/>
        </w:rPr>
        <w:t xml:space="preserve"> </w:t>
      </w:r>
      <w:r>
        <w:rPr>
          <w:rFonts w:hint="cs"/>
          <w:sz w:val="24"/>
          <w:szCs w:val="24"/>
          <w:rtl/>
        </w:rPr>
        <w:t>מקבל ערך ובודק אם הוא גדול מאלפא, במידה ולא, ימשיך לשאר העץ שכן אין גזימה, במידה ולא הוא יבדוק אם קטן מבטא, במידה ולא, הרי שיש גזימה ויחזיר את הערך. אחרת, נקרא ל</w:t>
      </w:r>
      <w:proofErr w:type="spellStart"/>
      <w:r>
        <w:rPr>
          <w:sz w:val="24"/>
          <w:szCs w:val="24"/>
        </w:rPr>
        <w:t>besmove</w:t>
      </w:r>
      <w:proofErr w:type="spellEnd"/>
      <w:r>
        <w:rPr>
          <w:rFonts w:hint="cs"/>
          <w:sz w:val="24"/>
          <w:szCs w:val="24"/>
          <w:rtl/>
        </w:rPr>
        <w:t xml:space="preserve"> ונמשיך בחיפוש הערך של תת עץ המהלכים.</w:t>
      </w:r>
    </w:p>
    <w:p w:rsidR="006B114A" w:rsidRDefault="006B114A" w:rsidP="006B114A">
      <w:pPr>
        <w:rPr>
          <w:sz w:val="24"/>
          <w:szCs w:val="24"/>
          <w:rtl/>
        </w:rPr>
      </w:pPr>
    </w:p>
    <w:p w:rsidR="009D598C" w:rsidRDefault="00B35CA8" w:rsidP="006B114A">
      <w:pPr>
        <w:rPr>
          <w:b/>
          <w:bCs/>
          <w:sz w:val="24"/>
          <w:szCs w:val="24"/>
          <w:u w:val="single"/>
          <w:rtl/>
        </w:rPr>
      </w:pPr>
      <w:ins w:id="0" w:author="dorz11@vmail.co.il" w:date="2017-11-04T16:20:00Z">
        <w:r>
          <w:rPr>
            <w:rFonts w:hint="cs"/>
            <w:b/>
            <w:bCs/>
            <w:sz w:val="24"/>
            <w:szCs w:val="24"/>
            <w:u w:val="single"/>
            <w:rtl/>
          </w:rPr>
          <w:t xml:space="preserve">פונקצית </w:t>
        </w:r>
      </w:ins>
      <w:r w:rsidR="009D598C" w:rsidRPr="009D598C">
        <w:rPr>
          <w:rFonts w:hint="cs"/>
          <w:b/>
          <w:bCs/>
          <w:sz w:val="24"/>
          <w:szCs w:val="24"/>
          <w:u w:val="single"/>
          <w:rtl/>
        </w:rPr>
        <w:t>היורסטיקה</w:t>
      </w:r>
      <w:r w:rsidR="009D598C">
        <w:rPr>
          <w:rFonts w:hint="cs"/>
          <w:b/>
          <w:bCs/>
          <w:sz w:val="24"/>
          <w:szCs w:val="24"/>
          <w:u w:val="single"/>
          <w:rtl/>
        </w:rPr>
        <w:t>:</w:t>
      </w:r>
    </w:p>
    <w:p w:rsidR="009D598C" w:rsidRDefault="009D598C" w:rsidP="006B114A">
      <w:pPr>
        <w:rPr>
          <w:sz w:val="24"/>
          <w:szCs w:val="24"/>
          <w:rtl/>
        </w:rPr>
      </w:pPr>
      <w:r>
        <w:rPr>
          <w:rFonts w:hint="cs"/>
          <w:sz w:val="24"/>
          <w:szCs w:val="24"/>
          <w:rtl/>
        </w:rPr>
        <w:t xml:space="preserve">לאחר מחקר של קריאת מאמרים שונים, הרבה ניסוי ותהייה, בחרנו בפונקציית היוריסטיקה הבאה (הפרדיקט </w:t>
      </w:r>
      <w:r>
        <w:rPr>
          <w:sz w:val="24"/>
          <w:szCs w:val="24"/>
        </w:rPr>
        <w:t>value</w:t>
      </w:r>
      <w:r>
        <w:rPr>
          <w:rFonts w:hint="cs"/>
          <w:sz w:val="24"/>
          <w:szCs w:val="24"/>
          <w:rtl/>
        </w:rPr>
        <w:t>):</w:t>
      </w:r>
    </w:p>
    <w:p w:rsidR="009D598C" w:rsidRDefault="009D598C" w:rsidP="006B114A">
      <w:pPr>
        <w:rPr>
          <w:sz w:val="24"/>
          <w:szCs w:val="24"/>
          <w:rtl/>
        </w:rPr>
      </w:pPr>
      <w:r>
        <w:rPr>
          <w:rFonts w:hint="cs"/>
          <w:sz w:val="24"/>
          <w:szCs w:val="24"/>
          <w:rtl/>
        </w:rPr>
        <w:t>נסכום את הערכים הבאים:</w:t>
      </w:r>
    </w:p>
    <w:p w:rsidR="009D598C" w:rsidRDefault="009D598C" w:rsidP="009D598C">
      <w:pPr>
        <w:pStyle w:val="ListParagraph"/>
        <w:numPr>
          <w:ilvl w:val="0"/>
          <w:numId w:val="1"/>
        </w:numPr>
        <w:rPr>
          <w:b/>
          <w:bCs/>
          <w:sz w:val="24"/>
          <w:szCs w:val="24"/>
          <w:u w:val="single"/>
        </w:rPr>
      </w:pPr>
      <w:proofErr w:type="spellStart"/>
      <w:r w:rsidRPr="009D598C">
        <w:rPr>
          <w:b/>
          <w:bCs/>
          <w:sz w:val="24"/>
          <w:szCs w:val="24"/>
          <w:u w:val="single"/>
        </w:rPr>
        <w:t>CoinsVal</w:t>
      </w:r>
      <w:proofErr w:type="spellEnd"/>
      <w:r w:rsidRPr="009D598C">
        <w:rPr>
          <w:b/>
          <w:bCs/>
          <w:sz w:val="24"/>
          <w:szCs w:val="24"/>
          <w:u w:val="single"/>
        </w:rPr>
        <w:t xml:space="preserve"> </w:t>
      </w:r>
      <w:r>
        <w:rPr>
          <w:rFonts w:hint="cs"/>
          <w:b/>
          <w:bCs/>
          <w:sz w:val="24"/>
          <w:szCs w:val="24"/>
          <w:u w:val="single"/>
          <w:rtl/>
        </w:rPr>
        <w:t>:</w:t>
      </w:r>
    </w:p>
    <w:p w:rsidR="009D598C" w:rsidRPr="009D598C" w:rsidRDefault="009D598C" w:rsidP="00E35CEE">
      <w:pPr>
        <w:pStyle w:val="ListParagraph"/>
        <w:rPr>
          <w:rFonts w:hint="cs"/>
          <w:sz w:val="24"/>
          <w:szCs w:val="24"/>
          <w:rtl/>
        </w:rPr>
      </w:pPr>
      <w:r>
        <w:rPr>
          <w:rFonts w:hint="cs"/>
          <w:sz w:val="24"/>
          <w:szCs w:val="24"/>
          <w:rtl/>
        </w:rPr>
        <w:t xml:space="preserve">זהו הערך של הפרדיקט </w:t>
      </w:r>
      <w:proofErr w:type="spellStart"/>
      <w:r w:rsidRPr="009D598C">
        <w:rPr>
          <w:sz w:val="24"/>
          <w:szCs w:val="24"/>
        </w:rPr>
        <w:t>coinValue</w:t>
      </w:r>
      <w:proofErr w:type="spellEnd"/>
      <w:r>
        <w:rPr>
          <w:rFonts w:hint="cs"/>
          <w:sz w:val="24"/>
          <w:szCs w:val="24"/>
          <w:rtl/>
        </w:rPr>
        <w:t xml:space="preserve">, שמה שהוא מבצע זה הפרש בין מספר המטבעות של השחקן שיש בפוזיציה לעומת היריב שלו, </w:t>
      </w:r>
      <w:r w:rsidR="00E35CEE">
        <w:rPr>
          <w:rFonts w:hint="cs"/>
          <w:sz w:val="24"/>
          <w:szCs w:val="24"/>
          <w:rtl/>
        </w:rPr>
        <w:t xml:space="preserve">נחלק את ההפרש בסכום של כל המטבעות על הלוח, זאת כדי לקבל את היחס של השחקן לעומת היריב (לדוגמא האם יש לו פי שתיים מטבעות מהיריב, מצבו מצויין לעומת אם יש לו פחות מטבעות מהיריב). נכפיל את </w:t>
      </w:r>
      <w:r w:rsidR="004E6250">
        <w:rPr>
          <w:rFonts w:hint="cs"/>
          <w:sz w:val="24"/>
          <w:szCs w:val="24"/>
          <w:rtl/>
        </w:rPr>
        <w:t>היחס שקיבלנו ב100 על מנת שנקבל מספר לאלפא-בטא</w:t>
      </w:r>
    </w:p>
    <w:p w:rsidR="009D598C" w:rsidRDefault="009D598C" w:rsidP="009D598C">
      <w:pPr>
        <w:pStyle w:val="ListParagraph"/>
        <w:numPr>
          <w:ilvl w:val="0"/>
          <w:numId w:val="1"/>
        </w:numPr>
        <w:rPr>
          <w:b/>
          <w:bCs/>
          <w:sz w:val="24"/>
          <w:szCs w:val="24"/>
          <w:u w:val="single"/>
        </w:rPr>
      </w:pPr>
      <w:proofErr w:type="spellStart"/>
      <w:r w:rsidRPr="009D598C">
        <w:rPr>
          <w:b/>
          <w:bCs/>
          <w:sz w:val="24"/>
          <w:szCs w:val="24"/>
          <w:u w:val="single"/>
        </w:rPr>
        <w:t>CornersVal</w:t>
      </w:r>
      <w:proofErr w:type="spellEnd"/>
      <w:r>
        <w:rPr>
          <w:rFonts w:hint="cs"/>
          <w:b/>
          <w:bCs/>
          <w:sz w:val="24"/>
          <w:szCs w:val="24"/>
          <w:u w:val="single"/>
          <w:rtl/>
        </w:rPr>
        <w:t>:</w:t>
      </w:r>
    </w:p>
    <w:p w:rsidR="004E6250" w:rsidRDefault="004E6250" w:rsidP="004E6250">
      <w:pPr>
        <w:pStyle w:val="ListParagraph"/>
        <w:rPr>
          <w:sz w:val="24"/>
          <w:szCs w:val="24"/>
          <w:rtl/>
        </w:rPr>
      </w:pPr>
      <w:r>
        <w:rPr>
          <w:rFonts w:hint="cs"/>
          <w:sz w:val="24"/>
          <w:szCs w:val="24"/>
          <w:rtl/>
        </w:rPr>
        <w:t xml:space="preserve">זהו ערך הפרדיקט </w:t>
      </w:r>
      <w:proofErr w:type="spellStart"/>
      <w:r w:rsidRPr="004E6250">
        <w:rPr>
          <w:sz w:val="24"/>
          <w:szCs w:val="24"/>
        </w:rPr>
        <w:t>cornersValue</w:t>
      </w:r>
      <w:proofErr w:type="spellEnd"/>
      <w:r>
        <w:rPr>
          <w:rFonts w:hint="cs"/>
          <w:sz w:val="24"/>
          <w:szCs w:val="24"/>
          <w:rtl/>
        </w:rPr>
        <w:t xml:space="preserve">, </w:t>
      </w:r>
    </w:p>
    <w:p w:rsidR="004E6250" w:rsidRPr="004E6250" w:rsidRDefault="004E6250" w:rsidP="004E6250">
      <w:pPr>
        <w:pStyle w:val="ListParagraph"/>
        <w:rPr>
          <w:sz w:val="24"/>
          <w:szCs w:val="24"/>
        </w:rPr>
      </w:pPr>
      <w:r>
        <w:rPr>
          <w:rFonts w:hint="cs"/>
          <w:sz w:val="24"/>
          <w:szCs w:val="24"/>
          <w:rtl/>
        </w:rPr>
        <w:t>פינות</w:t>
      </w:r>
      <w:r>
        <w:rPr>
          <w:rFonts w:hint="cs"/>
          <w:sz w:val="24"/>
          <w:szCs w:val="24"/>
          <w:rtl/>
        </w:rPr>
        <w:t xml:space="preserve"> הם</w:t>
      </w:r>
      <w:r>
        <w:rPr>
          <w:rFonts w:hint="cs"/>
          <w:sz w:val="24"/>
          <w:szCs w:val="24"/>
          <w:rtl/>
        </w:rPr>
        <w:t xml:space="preserve"> התאים החשובים ביותר בלוח, שאותם אי אפשר לאכול אך י</w:t>
      </w:r>
      <w:r>
        <w:rPr>
          <w:rFonts w:hint="cs"/>
          <w:sz w:val="24"/>
          <w:szCs w:val="24"/>
          <w:rtl/>
        </w:rPr>
        <w:t>כולים לאכול פוטנציאלית הכי הרבה,</w:t>
      </w:r>
      <w:r>
        <w:rPr>
          <w:rFonts w:hint="cs"/>
          <w:sz w:val="24"/>
          <w:szCs w:val="24"/>
          <w:rtl/>
        </w:rPr>
        <w:t xml:space="preserve"> </w:t>
      </w:r>
      <w:r>
        <w:rPr>
          <w:rFonts w:hint="cs"/>
          <w:sz w:val="24"/>
          <w:szCs w:val="24"/>
          <w:rtl/>
        </w:rPr>
        <w:t>לכן מה השהפרדיקט עושה הוא סופר את מספר הפינות ששייכים לשחקן בהפרש פינות היריב, על מנת שנקבל יחס חשוב בהיוריסטיקה השלמה נכפיל את מספר הפינות ב25 (מספר זה נבחר מכיוון שמקסימום הפינות הוא כאמור 4, לכן מקיסמום המספר שנחזיר הוא 100, שזה המקסימום אצלנו באלפא-בטא</w:t>
      </w:r>
    </w:p>
    <w:p w:rsidR="009D598C" w:rsidRDefault="004E6250" w:rsidP="00CA5E26">
      <w:pPr>
        <w:pStyle w:val="ListParagraph"/>
        <w:numPr>
          <w:ilvl w:val="0"/>
          <w:numId w:val="1"/>
        </w:numPr>
        <w:rPr>
          <w:b/>
          <w:bCs/>
          <w:sz w:val="24"/>
          <w:szCs w:val="24"/>
          <w:u w:val="single"/>
        </w:rPr>
      </w:pPr>
      <w:r>
        <w:rPr>
          <w:rFonts w:hint="cs"/>
          <w:sz w:val="24"/>
          <w:szCs w:val="24"/>
          <w:rtl/>
        </w:rPr>
        <w:t xml:space="preserve"> </w:t>
      </w:r>
      <w:proofErr w:type="spellStart"/>
      <w:r w:rsidR="009D598C" w:rsidRPr="009D598C">
        <w:rPr>
          <w:b/>
          <w:bCs/>
          <w:sz w:val="24"/>
          <w:szCs w:val="24"/>
          <w:u w:val="single"/>
        </w:rPr>
        <w:t>MobilityVal</w:t>
      </w:r>
      <w:proofErr w:type="spellEnd"/>
      <w:r w:rsidR="009D598C">
        <w:rPr>
          <w:rFonts w:hint="cs"/>
          <w:b/>
          <w:bCs/>
          <w:sz w:val="24"/>
          <w:szCs w:val="24"/>
          <w:u w:val="single"/>
          <w:rtl/>
        </w:rPr>
        <w:t>:</w:t>
      </w:r>
    </w:p>
    <w:p w:rsidR="00CA5E26" w:rsidRDefault="002E5308" w:rsidP="00CA5E26">
      <w:pPr>
        <w:pStyle w:val="ListParagraph"/>
        <w:rPr>
          <w:rFonts w:hint="cs"/>
          <w:sz w:val="24"/>
          <w:szCs w:val="24"/>
          <w:rtl/>
        </w:rPr>
      </w:pPr>
      <w:r>
        <w:rPr>
          <w:rFonts w:hint="cs"/>
          <w:sz w:val="24"/>
          <w:szCs w:val="24"/>
          <w:rtl/>
        </w:rPr>
        <w:t xml:space="preserve">זהו הערך שמחזיר הפרדיקט </w:t>
      </w:r>
      <w:proofErr w:type="spellStart"/>
      <w:r w:rsidRPr="002E5308">
        <w:rPr>
          <w:sz w:val="24"/>
          <w:szCs w:val="24"/>
        </w:rPr>
        <w:t>mobilityValue</w:t>
      </w:r>
      <w:proofErr w:type="spellEnd"/>
      <w:r>
        <w:rPr>
          <w:rFonts w:hint="cs"/>
          <w:sz w:val="24"/>
          <w:szCs w:val="24"/>
          <w:rtl/>
        </w:rPr>
        <w:t>.</w:t>
      </w:r>
    </w:p>
    <w:p w:rsidR="002E5308" w:rsidRDefault="002E5308" w:rsidP="00CA5E26">
      <w:pPr>
        <w:pStyle w:val="ListParagraph"/>
        <w:rPr>
          <w:rFonts w:hint="cs"/>
          <w:sz w:val="24"/>
          <w:szCs w:val="24"/>
          <w:rtl/>
        </w:rPr>
      </w:pPr>
      <w:r>
        <w:rPr>
          <w:rFonts w:hint="cs"/>
          <w:sz w:val="24"/>
          <w:szCs w:val="24"/>
          <w:rtl/>
        </w:rPr>
        <w:t>הפרדיקט בודק כמה אנחנו "ניידים" על הלוח, כלומר, כמה מהלכים פוטנציאלים יש לנו לעשות. במצב שאין מהלכים לבצע, הרי שאנחנו במצב מאד רע לעומת אם יש לנו מבחר גדול של מהלכים, שהרי זה מראה על מצב מאד מבוסס על הלוח, ופוטנציאל גדול לאכילות.</w:t>
      </w:r>
    </w:p>
    <w:p w:rsidR="002E5308" w:rsidRPr="00CA5E26" w:rsidRDefault="002E5308" w:rsidP="002E5308">
      <w:pPr>
        <w:pStyle w:val="ListParagraph"/>
        <w:rPr>
          <w:rFonts w:hint="cs"/>
          <w:sz w:val="24"/>
          <w:szCs w:val="24"/>
          <w:rtl/>
        </w:rPr>
      </w:pPr>
      <w:r>
        <w:rPr>
          <w:rFonts w:hint="cs"/>
          <w:sz w:val="24"/>
          <w:szCs w:val="24"/>
          <w:rtl/>
        </w:rPr>
        <w:t>לכן מה שנחזיר הוא היחס של המהלכים שלנו לעומת המהלכים של היריב</w:t>
      </w:r>
      <w:ins w:id="1" w:author="dorz11@vmail.co.il" w:date="2017-11-04T16:16:00Z">
        <w:r>
          <w:rPr>
            <w:rFonts w:hint="cs"/>
            <w:sz w:val="24"/>
            <w:szCs w:val="24"/>
            <w:rtl/>
          </w:rPr>
          <w:t xml:space="preserve">. </w:t>
        </w:r>
      </w:ins>
      <w:del w:id="2" w:author="dorz11@vmail.co.il" w:date="2017-11-04T16:16:00Z">
        <w:r w:rsidDel="002E5308">
          <w:rPr>
            <w:rFonts w:hint="cs"/>
            <w:sz w:val="24"/>
            <w:szCs w:val="24"/>
            <w:rtl/>
          </w:rPr>
          <w:delText xml:space="preserve"> ב</w:delText>
        </w:r>
      </w:del>
      <w:r>
        <w:rPr>
          <w:rFonts w:hint="cs"/>
          <w:sz w:val="24"/>
          <w:szCs w:val="24"/>
          <w:rtl/>
        </w:rPr>
        <w:t xml:space="preserve">חישוב </w:t>
      </w:r>
      <w:del w:id="3" w:author="dorz11@vmail.co.il" w:date="2017-11-04T16:16:00Z">
        <w:r w:rsidDel="002E5308">
          <w:rPr>
            <w:rFonts w:hint="cs"/>
            <w:sz w:val="24"/>
            <w:szCs w:val="24"/>
            <w:rtl/>
          </w:rPr>
          <w:delText>כמו ש</w:delText>
        </w:r>
      </w:del>
      <w:ins w:id="4" w:author="dorz11@vmail.co.il" w:date="2017-11-04T16:16:00Z">
        <w:r>
          <w:rPr>
            <w:rFonts w:hint="cs"/>
            <w:sz w:val="24"/>
            <w:szCs w:val="24"/>
            <w:rtl/>
          </w:rPr>
          <w:t>היחס מתבצע כמו שביצענו אותו ב</w:t>
        </w:r>
        <w:proofErr w:type="spellStart"/>
        <w:r>
          <w:rPr>
            <w:sz w:val="24"/>
            <w:szCs w:val="24"/>
          </w:rPr>
          <w:t>coinValue</w:t>
        </w:r>
        <w:proofErr w:type="spellEnd"/>
        <w:r>
          <w:rPr>
            <w:rFonts w:hint="cs"/>
            <w:sz w:val="24"/>
            <w:szCs w:val="24"/>
            <w:rtl/>
          </w:rPr>
          <w:t>.</w:t>
        </w:r>
      </w:ins>
    </w:p>
    <w:p w:rsidR="009D598C" w:rsidRDefault="009D598C" w:rsidP="009D598C">
      <w:pPr>
        <w:pStyle w:val="ListParagraph"/>
        <w:numPr>
          <w:ilvl w:val="0"/>
          <w:numId w:val="1"/>
        </w:numPr>
        <w:rPr>
          <w:ins w:id="5" w:author="dorz11@vmail.co.il" w:date="2017-11-04T16:16:00Z"/>
          <w:b/>
          <w:bCs/>
          <w:sz w:val="24"/>
          <w:szCs w:val="24"/>
          <w:u w:val="single"/>
        </w:rPr>
      </w:pPr>
      <w:proofErr w:type="spellStart"/>
      <w:r w:rsidRPr="009D598C">
        <w:rPr>
          <w:b/>
          <w:bCs/>
          <w:sz w:val="24"/>
          <w:szCs w:val="24"/>
          <w:u w:val="single"/>
        </w:rPr>
        <w:t>RiskySpotsValue</w:t>
      </w:r>
      <w:proofErr w:type="spellEnd"/>
      <w:r>
        <w:rPr>
          <w:rFonts w:hint="cs"/>
          <w:b/>
          <w:bCs/>
          <w:sz w:val="24"/>
          <w:szCs w:val="24"/>
          <w:u w:val="single"/>
          <w:rtl/>
        </w:rPr>
        <w:t>:</w:t>
      </w:r>
    </w:p>
    <w:p w:rsidR="00AF74AD" w:rsidRDefault="00AF74AD" w:rsidP="00AF74AD">
      <w:pPr>
        <w:pStyle w:val="ListParagraph"/>
        <w:rPr>
          <w:ins w:id="6" w:author="dorz11@vmail.co.il" w:date="2017-11-04T16:17:00Z"/>
          <w:rFonts w:hint="cs"/>
          <w:sz w:val="24"/>
          <w:szCs w:val="24"/>
          <w:rtl/>
        </w:rPr>
        <w:pPrChange w:id="7" w:author="dorz11@vmail.co.il" w:date="2017-11-04T16:16:00Z">
          <w:pPr>
            <w:pStyle w:val="ListParagraph"/>
            <w:numPr>
              <w:numId w:val="1"/>
            </w:numPr>
            <w:ind w:hanging="360"/>
          </w:pPr>
        </w:pPrChange>
      </w:pPr>
      <w:ins w:id="8" w:author="dorz11@vmail.co.il" w:date="2017-11-04T16:17:00Z">
        <w:r>
          <w:rPr>
            <w:rFonts w:hint="cs"/>
            <w:sz w:val="24"/>
            <w:szCs w:val="24"/>
            <w:rtl/>
          </w:rPr>
          <w:t xml:space="preserve">זהו ערך שמחזיר הפרדיקט </w:t>
        </w:r>
        <w:proofErr w:type="spellStart"/>
        <w:r w:rsidRPr="00AF74AD">
          <w:rPr>
            <w:sz w:val="24"/>
            <w:szCs w:val="24"/>
          </w:rPr>
          <w:t>riskySpotsValue</w:t>
        </w:r>
        <w:proofErr w:type="spellEnd"/>
        <w:r>
          <w:rPr>
            <w:rFonts w:hint="cs"/>
            <w:sz w:val="24"/>
            <w:szCs w:val="24"/>
            <w:rtl/>
          </w:rPr>
          <w:t>.</w:t>
        </w:r>
      </w:ins>
    </w:p>
    <w:p w:rsidR="00AF74AD" w:rsidRDefault="00AF74AD" w:rsidP="00AF74AD">
      <w:pPr>
        <w:pStyle w:val="ListParagraph"/>
        <w:rPr>
          <w:ins w:id="9" w:author="dorz11@vmail.co.il" w:date="2017-11-04T16:18:00Z"/>
          <w:rFonts w:hint="cs"/>
          <w:sz w:val="24"/>
          <w:szCs w:val="24"/>
          <w:rtl/>
        </w:rPr>
        <w:pPrChange w:id="10" w:author="dorz11@vmail.co.il" w:date="2017-11-04T16:16:00Z">
          <w:pPr>
            <w:pStyle w:val="ListParagraph"/>
            <w:numPr>
              <w:numId w:val="1"/>
            </w:numPr>
            <w:ind w:hanging="360"/>
          </w:pPr>
        </w:pPrChange>
      </w:pPr>
      <w:ins w:id="11" w:author="dorz11@vmail.co.il" w:date="2017-11-04T16:18:00Z">
        <w:r>
          <w:rPr>
            <w:rFonts w:hint="cs"/>
            <w:sz w:val="24"/>
            <w:szCs w:val="24"/>
            <w:rtl/>
          </w:rPr>
          <w:t>תאים מסוכנים ששחקן רצוי מאד שלא יכנס אליהם אלו התאים שצמודים לפינות, וזאת מכיוון שליריב יהיה את האופציה להשתלט על הפינות במידה ויאכל מהזווית הנכונה, ופינות הסברנו כמה הם חשובות לנו.</w:t>
        </w:r>
      </w:ins>
    </w:p>
    <w:p w:rsidR="00AF74AD" w:rsidRDefault="00AF74AD" w:rsidP="00BB7F1B">
      <w:pPr>
        <w:pStyle w:val="ListParagraph"/>
        <w:rPr>
          <w:ins w:id="12" w:author="dorz11@vmail.co.il" w:date="2017-11-04T16:22:00Z"/>
          <w:sz w:val="24"/>
          <w:szCs w:val="24"/>
          <w:rtl/>
        </w:rPr>
        <w:pPrChange w:id="13" w:author="dorz11@vmail.co.il" w:date="2017-11-04T16:19:00Z">
          <w:pPr>
            <w:pStyle w:val="ListParagraph"/>
            <w:numPr>
              <w:numId w:val="1"/>
            </w:numPr>
            <w:ind w:hanging="360"/>
          </w:pPr>
        </w:pPrChange>
      </w:pPr>
      <w:ins w:id="14" w:author="dorz11@vmail.co.il" w:date="2017-11-04T16:19:00Z">
        <w:r>
          <w:rPr>
            <w:rFonts w:hint="cs"/>
            <w:sz w:val="24"/>
            <w:szCs w:val="24"/>
            <w:rtl/>
          </w:rPr>
          <w:t xml:space="preserve">לכן, הפרדיקט יחשב את מספר התאים המסוכנים </w:t>
        </w:r>
        <w:r w:rsidR="00BB7F1B">
          <w:rPr>
            <w:rFonts w:hint="cs"/>
            <w:sz w:val="24"/>
            <w:szCs w:val="24"/>
            <w:rtl/>
          </w:rPr>
          <w:t>ש</w:t>
        </w:r>
        <w:r w:rsidR="00BB7F1B">
          <w:rPr>
            <w:rFonts w:hint="cs"/>
            <w:sz w:val="24"/>
            <w:szCs w:val="24"/>
            <w:u w:val="single"/>
            <w:rtl/>
          </w:rPr>
          <w:t>היריב</w:t>
        </w:r>
        <w:r>
          <w:rPr>
            <w:rFonts w:hint="cs"/>
            <w:sz w:val="24"/>
            <w:szCs w:val="24"/>
            <w:rtl/>
          </w:rPr>
          <w:t xml:space="preserve"> נמצא</w:t>
        </w:r>
        <w:r w:rsidR="00BB7F1B">
          <w:rPr>
            <w:rFonts w:hint="cs"/>
            <w:sz w:val="24"/>
            <w:szCs w:val="24"/>
            <w:rtl/>
          </w:rPr>
          <w:t xml:space="preserve"> בהפרש שלנו (ולא הפוך, שכן אנחנו נרצה שהיריב יהיה בתאים אלו ולא אנחנו</w:t>
        </w:r>
      </w:ins>
      <w:ins w:id="15" w:author="dorz11@vmail.co.il" w:date="2017-11-04T16:20:00Z">
        <w:r w:rsidR="00BB7F1B">
          <w:rPr>
            <w:rFonts w:hint="cs"/>
            <w:sz w:val="24"/>
            <w:szCs w:val="24"/>
            <w:rtl/>
          </w:rPr>
          <w:t xml:space="preserve">), ונכפיל ב25 מאותו הסבר שעשינו בפרדיקט </w:t>
        </w:r>
        <w:proofErr w:type="spellStart"/>
        <w:r w:rsidR="00BB7F1B">
          <w:rPr>
            <w:sz w:val="24"/>
            <w:szCs w:val="24"/>
          </w:rPr>
          <w:t>cornersValue</w:t>
        </w:r>
        <w:proofErr w:type="spellEnd"/>
        <w:r w:rsidR="00BB7F1B">
          <w:rPr>
            <w:rFonts w:hint="cs"/>
            <w:sz w:val="24"/>
            <w:szCs w:val="24"/>
            <w:rtl/>
          </w:rPr>
          <w:t>.</w:t>
        </w:r>
      </w:ins>
    </w:p>
    <w:p w:rsidR="00795DA0" w:rsidRDefault="00795DA0" w:rsidP="00BB7F1B">
      <w:pPr>
        <w:pStyle w:val="ListParagraph"/>
        <w:rPr>
          <w:ins w:id="16" w:author="dorz11@vmail.co.il" w:date="2017-11-04T16:22:00Z"/>
          <w:sz w:val="24"/>
          <w:szCs w:val="24"/>
          <w:rtl/>
        </w:rPr>
        <w:pPrChange w:id="17" w:author="dorz11@vmail.co.il" w:date="2017-11-04T16:19:00Z">
          <w:pPr>
            <w:pStyle w:val="ListParagraph"/>
            <w:numPr>
              <w:numId w:val="1"/>
            </w:numPr>
            <w:ind w:hanging="360"/>
          </w:pPr>
        </w:pPrChange>
      </w:pPr>
    </w:p>
    <w:p w:rsidR="00795DA0" w:rsidRDefault="00795DA0" w:rsidP="00BB7F1B">
      <w:pPr>
        <w:pStyle w:val="ListParagraph"/>
        <w:rPr>
          <w:ins w:id="18" w:author="dorz11@vmail.co.il" w:date="2017-11-04T16:22:00Z"/>
          <w:sz w:val="24"/>
          <w:szCs w:val="24"/>
          <w:rtl/>
        </w:rPr>
        <w:pPrChange w:id="19" w:author="dorz11@vmail.co.il" w:date="2017-11-04T16:19:00Z">
          <w:pPr>
            <w:pStyle w:val="ListParagraph"/>
            <w:numPr>
              <w:numId w:val="1"/>
            </w:numPr>
            <w:ind w:hanging="360"/>
          </w:pPr>
        </w:pPrChange>
      </w:pPr>
    </w:p>
    <w:p w:rsidR="00795DA0" w:rsidRDefault="00795DA0" w:rsidP="00BB7F1B">
      <w:pPr>
        <w:pStyle w:val="ListParagraph"/>
        <w:rPr>
          <w:ins w:id="20" w:author="dorz11@vmail.co.il" w:date="2017-11-04T16:21:00Z"/>
          <w:sz w:val="24"/>
          <w:szCs w:val="24"/>
          <w:rtl/>
        </w:rPr>
        <w:pPrChange w:id="21" w:author="dorz11@vmail.co.il" w:date="2017-11-04T16:19:00Z">
          <w:pPr>
            <w:pStyle w:val="ListParagraph"/>
            <w:numPr>
              <w:numId w:val="1"/>
            </w:numPr>
            <w:ind w:hanging="360"/>
          </w:pPr>
        </w:pPrChange>
      </w:pPr>
    </w:p>
    <w:p w:rsidR="00795DA0" w:rsidRDefault="00795DA0" w:rsidP="00BB7F1B">
      <w:pPr>
        <w:pStyle w:val="ListParagraph"/>
        <w:rPr>
          <w:ins w:id="22" w:author="dorz11@vmail.co.il" w:date="2017-11-04T16:21:00Z"/>
          <w:sz w:val="24"/>
          <w:szCs w:val="24"/>
          <w:rtl/>
        </w:rPr>
        <w:pPrChange w:id="23" w:author="dorz11@vmail.co.il" w:date="2017-11-04T16:19:00Z">
          <w:pPr>
            <w:pStyle w:val="ListParagraph"/>
            <w:numPr>
              <w:numId w:val="1"/>
            </w:numPr>
            <w:ind w:hanging="360"/>
          </w:pPr>
        </w:pPrChange>
      </w:pPr>
    </w:p>
    <w:p w:rsidR="00795DA0" w:rsidRDefault="00795DA0" w:rsidP="00BB7F1B">
      <w:pPr>
        <w:pStyle w:val="ListParagraph"/>
        <w:rPr>
          <w:ins w:id="24" w:author="dorz11@vmail.co.il" w:date="2017-11-04T16:21:00Z"/>
          <w:b/>
          <w:bCs/>
          <w:sz w:val="24"/>
          <w:szCs w:val="24"/>
          <w:u w:val="single"/>
          <w:rtl/>
        </w:rPr>
        <w:pPrChange w:id="25" w:author="dorz11@vmail.co.il" w:date="2017-11-04T16:19:00Z">
          <w:pPr>
            <w:pStyle w:val="ListParagraph"/>
            <w:numPr>
              <w:numId w:val="1"/>
            </w:numPr>
            <w:ind w:hanging="360"/>
          </w:pPr>
        </w:pPrChange>
      </w:pPr>
      <w:ins w:id="26" w:author="dorz11@vmail.co.il" w:date="2017-11-04T16:21:00Z">
        <w:r>
          <w:rPr>
            <w:rFonts w:hint="cs"/>
            <w:b/>
            <w:bCs/>
            <w:sz w:val="24"/>
            <w:szCs w:val="24"/>
            <w:u w:val="single"/>
            <w:rtl/>
          </w:rPr>
          <w:lastRenderedPageBreak/>
          <w:t>שגיאות:</w:t>
        </w:r>
      </w:ins>
    </w:p>
    <w:p w:rsidR="00795DA0" w:rsidRDefault="00795DA0" w:rsidP="00795DA0">
      <w:pPr>
        <w:pStyle w:val="ListParagraph"/>
        <w:numPr>
          <w:ilvl w:val="0"/>
          <w:numId w:val="2"/>
        </w:numPr>
        <w:rPr>
          <w:ins w:id="27" w:author="dorz11@vmail.co.il" w:date="2017-11-04T16:22:00Z"/>
          <w:sz w:val="24"/>
          <w:szCs w:val="24"/>
        </w:rPr>
        <w:pPrChange w:id="28" w:author="dorz11@vmail.co.il" w:date="2017-11-04T16:22:00Z">
          <w:pPr>
            <w:pStyle w:val="ListParagraph"/>
            <w:numPr>
              <w:numId w:val="1"/>
            </w:numPr>
            <w:ind w:hanging="360"/>
          </w:pPr>
        </w:pPrChange>
      </w:pPr>
      <w:ins w:id="29" w:author="dorz11@vmail.co.il" w:date="2017-11-04T16:21:00Z">
        <w:r>
          <w:rPr>
            <w:rFonts w:hint="cs"/>
            <w:sz w:val="24"/>
            <w:szCs w:val="24"/>
            <w:rtl/>
          </w:rPr>
          <w:t xml:space="preserve">במידה והשחקן (אתה) מכניס ערכים שגויים, אותיות, או תא שאי אפשר לבצע אליו מהלך, התכנית תזהה, תזרוק שגיאה על קלט שגוי, ולאחר מכן </w:t>
        </w:r>
      </w:ins>
      <w:ins w:id="30" w:author="dorz11@vmail.co.il" w:date="2017-11-04T16:22:00Z">
        <w:r>
          <w:rPr>
            <w:rFonts w:hint="cs"/>
            <w:sz w:val="24"/>
            <w:szCs w:val="24"/>
            <w:rtl/>
          </w:rPr>
          <w:t>אפשרות לבצע שוב את המהלך.</w:t>
        </w:r>
      </w:ins>
    </w:p>
    <w:p w:rsidR="00795DA0" w:rsidRDefault="00795DA0" w:rsidP="00795DA0">
      <w:pPr>
        <w:pStyle w:val="ListParagraph"/>
        <w:numPr>
          <w:ilvl w:val="0"/>
          <w:numId w:val="2"/>
        </w:numPr>
        <w:rPr>
          <w:ins w:id="31" w:author="dorz11@vmail.co.il" w:date="2017-11-04T16:22:00Z"/>
          <w:rFonts w:hint="cs"/>
          <w:sz w:val="24"/>
          <w:szCs w:val="24"/>
        </w:rPr>
        <w:pPrChange w:id="32" w:author="dorz11@vmail.co.il" w:date="2017-11-04T16:22:00Z">
          <w:pPr>
            <w:pStyle w:val="ListParagraph"/>
            <w:numPr>
              <w:numId w:val="1"/>
            </w:numPr>
            <w:ind w:hanging="360"/>
          </w:pPr>
        </w:pPrChange>
      </w:pPr>
      <w:ins w:id="33" w:author="dorz11@vmail.co.il" w:date="2017-11-04T16:22:00Z">
        <w:r>
          <w:rPr>
            <w:rFonts w:hint="cs"/>
            <w:sz w:val="24"/>
            <w:szCs w:val="24"/>
            <w:rtl/>
          </w:rPr>
          <w:t xml:space="preserve">הכנסה של עומק שגוי: </w:t>
        </w:r>
      </w:ins>
    </w:p>
    <w:p w:rsidR="00795DA0" w:rsidRDefault="00795DA0" w:rsidP="00795DA0">
      <w:pPr>
        <w:pStyle w:val="ListParagraph"/>
        <w:ind w:left="1080"/>
        <w:rPr>
          <w:ins w:id="34" w:author="dorz11@vmail.co.il" w:date="2017-11-04T16:23:00Z"/>
          <w:rFonts w:hint="cs"/>
          <w:sz w:val="24"/>
          <w:szCs w:val="24"/>
          <w:rtl/>
        </w:rPr>
        <w:pPrChange w:id="35" w:author="dorz11@vmail.co.il" w:date="2017-11-04T16:22:00Z">
          <w:pPr>
            <w:pStyle w:val="ListParagraph"/>
            <w:numPr>
              <w:numId w:val="1"/>
            </w:numPr>
            <w:ind w:hanging="360"/>
          </w:pPr>
        </w:pPrChange>
      </w:pPr>
      <w:ins w:id="36" w:author="dorz11@vmail.co.il" w:date="2017-11-04T16:22:00Z">
        <w:r>
          <w:rPr>
            <w:rFonts w:hint="cs"/>
            <w:sz w:val="24"/>
            <w:szCs w:val="24"/>
            <w:rtl/>
          </w:rPr>
          <w:t xml:space="preserve">כאשר מפעילים את המשחק (לדוגמא: </w:t>
        </w:r>
        <w:r>
          <w:rPr>
            <w:sz w:val="24"/>
            <w:szCs w:val="24"/>
          </w:rPr>
          <w:t>play(3)</w:t>
        </w:r>
        <w:r>
          <w:rPr>
            <w:rFonts w:hint="cs"/>
            <w:sz w:val="24"/>
            <w:szCs w:val="24"/>
            <w:rtl/>
          </w:rPr>
          <w:t xml:space="preserve">) אז עומק המשחק הוא שלוש. </w:t>
        </w:r>
      </w:ins>
      <w:ins w:id="37" w:author="dorz11@vmail.co.il" w:date="2017-11-04T16:23:00Z">
        <w:r>
          <w:rPr>
            <w:rFonts w:hint="cs"/>
            <w:sz w:val="24"/>
            <w:szCs w:val="24"/>
            <w:rtl/>
          </w:rPr>
          <w:t>זהו כמובן העומק שאלפא-בטא נכנס בעץ ההחלטות, וככל שהעומק גדול יותר כך המשחק קשה יותר..</w:t>
        </w:r>
      </w:ins>
    </w:p>
    <w:p w:rsidR="00795DA0" w:rsidRDefault="00795DA0" w:rsidP="00795DA0">
      <w:pPr>
        <w:pStyle w:val="ListParagraph"/>
        <w:ind w:left="1080"/>
        <w:rPr>
          <w:ins w:id="38" w:author="dorz11@vmail.co.il" w:date="2017-11-04T16:24:00Z"/>
          <w:rFonts w:hint="cs"/>
          <w:sz w:val="24"/>
          <w:szCs w:val="24"/>
          <w:rtl/>
        </w:rPr>
        <w:pPrChange w:id="39" w:author="dorz11@vmail.co.il" w:date="2017-11-04T16:22:00Z">
          <w:pPr>
            <w:pStyle w:val="ListParagraph"/>
            <w:numPr>
              <w:numId w:val="1"/>
            </w:numPr>
            <w:ind w:hanging="360"/>
          </w:pPr>
        </w:pPrChange>
      </w:pPr>
      <w:ins w:id="40" w:author="dorz11@vmail.co.il" w:date="2017-11-04T16:24:00Z">
        <w:r>
          <w:rPr>
            <w:rFonts w:hint="cs"/>
            <w:sz w:val="24"/>
            <w:szCs w:val="24"/>
            <w:rtl/>
          </w:rPr>
          <w:t>לעומק יש מגבלה (אנחנו בחרנו 6 מכיוון שבמחשבים אצלנו המשחק רץ מהר עד העומק הזה. לאחר מכן המשחק עובד לאט).</w:t>
        </w:r>
      </w:ins>
    </w:p>
    <w:p w:rsidR="00795DA0" w:rsidRDefault="00795DA0" w:rsidP="00795DA0">
      <w:pPr>
        <w:pStyle w:val="ListParagraph"/>
        <w:ind w:left="1080"/>
        <w:rPr>
          <w:ins w:id="41" w:author="dorz11@vmail.co.il" w:date="2017-11-04T16:25:00Z"/>
          <w:rFonts w:hint="cs"/>
          <w:sz w:val="24"/>
          <w:szCs w:val="24"/>
          <w:rtl/>
        </w:rPr>
        <w:pPrChange w:id="42" w:author="dorz11@vmail.co.il" w:date="2017-11-04T16:22:00Z">
          <w:pPr>
            <w:pStyle w:val="ListParagraph"/>
            <w:numPr>
              <w:numId w:val="1"/>
            </w:numPr>
            <w:ind w:hanging="360"/>
          </w:pPr>
        </w:pPrChange>
      </w:pPr>
      <w:ins w:id="43" w:author="dorz11@vmail.co.il" w:date="2017-11-04T16:24:00Z">
        <w:r>
          <w:rPr>
            <w:rFonts w:hint="cs"/>
            <w:sz w:val="24"/>
            <w:szCs w:val="24"/>
            <w:rtl/>
          </w:rPr>
          <w:t xml:space="preserve">במידה והכנסנו לדוגמא </w:t>
        </w:r>
      </w:ins>
      <w:ins w:id="44" w:author="dorz11@vmail.co.il" w:date="2017-11-04T16:25:00Z">
        <w:r>
          <w:rPr>
            <w:sz w:val="24"/>
            <w:szCs w:val="24"/>
          </w:rPr>
          <w:t>play(8)</w:t>
        </w:r>
        <w:r>
          <w:rPr>
            <w:rFonts w:hint="cs"/>
            <w:sz w:val="24"/>
            <w:szCs w:val="24"/>
            <w:rtl/>
          </w:rPr>
          <w:t xml:space="preserve"> יזרק שגיאה על עומק שגוי.</w:t>
        </w:r>
      </w:ins>
    </w:p>
    <w:p w:rsidR="00795DA0" w:rsidRPr="00795DA0" w:rsidRDefault="00795DA0" w:rsidP="00795DA0">
      <w:pPr>
        <w:pStyle w:val="ListParagraph"/>
        <w:ind w:left="1080"/>
        <w:rPr>
          <w:rFonts w:hint="cs"/>
          <w:sz w:val="24"/>
          <w:szCs w:val="24"/>
          <w:rtl/>
          <w:rPrChange w:id="45" w:author="dorz11@vmail.co.il" w:date="2017-11-04T16:21:00Z">
            <w:rPr>
              <w:rFonts w:hint="cs"/>
              <w:b/>
              <w:bCs/>
              <w:sz w:val="24"/>
              <w:szCs w:val="24"/>
              <w:u w:val="single"/>
              <w:rtl/>
            </w:rPr>
          </w:rPrChange>
        </w:rPr>
        <w:pPrChange w:id="46" w:author="dorz11@vmail.co.il" w:date="2017-11-04T16:22:00Z">
          <w:pPr>
            <w:pStyle w:val="ListParagraph"/>
            <w:numPr>
              <w:numId w:val="1"/>
            </w:numPr>
            <w:ind w:hanging="360"/>
          </w:pPr>
        </w:pPrChange>
      </w:pPr>
      <w:bookmarkStart w:id="47" w:name="_GoBack"/>
      <w:bookmarkEnd w:id="47"/>
    </w:p>
    <w:sectPr w:rsidR="00795DA0" w:rsidRPr="00795DA0" w:rsidSect="007D015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84113"/>
    <w:multiLevelType w:val="hybridMultilevel"/>
    <w:tmpl w:val="22F6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4F36CB"/>
    <w:multiLevelType w:val="hybridMultilevel"/>
    <w:tmpl w:val="8228BC12"/>
    <w:lvl w:ilvl="0" w:tplc="723CD85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rz11@vmail.co.il">
    <w15:presenceInfo w15:providerId="Windows Live" w15:userId="0a7e31af5bd133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10A"/>
    <w:rsid w:val="0001366A"/>
    <w:rsid w:val="002E5308"/>
    <w:rsid w:val="004E6250"/>
    <w:rsid w:val="005A110A"/>
    <w:rsid w:val="0069767B"/>
    <w:rsid w:val="006B114A"/>
    <w:rsid w:val="00795DA0"/>
    <w:rsid w:val="007D0155"/>
    <w:rsid w:val="00952AA9"/>
    <w:rsid w:val="009D598C"/>
    <w:rsid w:val="00AF74AD"/>
    <w:rsid w:val="00B35CA8"/>
    <w:rsid w:val="00BB7F1B"/>
    <w:rsid w:val="00CA5E26"/>
    <w:rsid w:val="00E35C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4A8D9-B45B-494B-A956-9CC82ADB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617</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dorz11@vmail.co.il</dc:creator>
  <cp:keywords/>
  <dc:description/>
  <cp:lastModifiedBy>dorz11@vmail.co.il</cp:lastModifiedBy>
  <cp:revision>9</cp:revision>
  <dcterms:created xsi:type="dcterms:W3CDTF">2017-11-04T13:35:00Z</dcterms:created>
  <dcterms:modified xsi:type="dcterms:W3CDTF">2017-11-04T14:25:00Z</dcterms:modified>
</cp:coreProperties>
</file>